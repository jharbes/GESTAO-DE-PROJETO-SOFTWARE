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E9FF" w14:textId="77777777" w:rsidR="00F8498F" w:rsidRPr="003232B0" w:rsidRDefault="00F8498F" w:rsidP="00F8498F">
      <w:pPr>
        <w:pStyle w:val="Ttulo1"/>
      </w:pPr>
      <w:r w:rsidRPr="003232B0">
        <w:t xml:space="preserve">Objetivos deste documento </w:t>
      </w:r>
    </w:p>
    <w:p w14:paraId="604E9089" w14:textId="77777777" w:rsidR="006973A8" w:rsidRDefault="006973A8" w:rsidP="006973A8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410BBAC0" w14:textId="77777777" w:rsidR="005814A1" w:rsidRDefault="005814A1" w:rsidP="00F8498F">
      <w:r w:rsidRPr="00B11B27">
        <w:t>Este documento formaliza o aceite do Projeto considerando-o entregue integralmente.</w:t>
      </w:r>
    </w:p>
    <w:p w14:paraId="7A082F90" w14:textId="77777777" w:rsidR="00F8498F" w:rsidRPr="00AA3C95" w:rsidRDefault="00F8498F" w:rsidP="006973A8"/>
    <w:p w14:paraId="2715A305" w14:textId="77777777" w:rsidR="00F8498F" w:rsidRPr="00717A3C" w:rsidRDefault="00F8498F" w:rsidP="00F8498F">
      <w:pPr>
        <w:pStyle w:val="Ttulo1"/>
      </w:pPr>
      <w:bookmarkStart w:id="0" w:name="_Toc111611375"/>
      <w:r>
        <w:t>Entrega</w:t>
      </w:r>
      <w:bookmarkEnd w:id="0"/>
      <w:r w:rsidR="00472941">
        <w:t>s</w:t>
      </w:r>
    </w:p>
    <w:p w14:paraId="041BCC77" w14:textId="77777777" w:rsidR="00F8498F" w:rsidRDefault="00F8498F" w:rsidP="006973A8">
      <w:pPr>
        <w:pStyle w:val="Comments"/>
      </w:pPr>
      <w:r>
        <w:t>[</w:t>
      </w:r>
      <w:r w:rsidR="00F267F3">
        <w:t>Descrever a</w:t>
      </w:r>
      <w:r w:rsidR="00472941">
        <w:t>(s)</w:t>
      </w:r>
      <w:r w:rsidR="00F267F3">
        <w:t xml:space="preserve"> entrega</w:t>
      </w:r>
      <w:r w:rsidR="00472941">
        <w:t>(s)</w:t>
      </w:r>
      <w:r w:rsidR="00F267F3">
        <w:t xml:space="preserve"> ou referenciar o documento onde consta o escopo da mesma</w:t>
      </w:r>
      <w:r>
        <w:t>]</w:t>
      </w:r>
    </w:p>
    <w:p w14:paraId="397F95F2" w14:textId="77777777" w:rsidR="008843C9" w:rsidRDefault="008843C9" w:rsidP="003D377B"/>
    <w:p w14:paraId="57430111" w14:textId="77777777" w:rsidR="00383B51" w:rsidRDefault="00383B51" w:rsidP="00383B51">
      <w:pPr>
        <w:rPr>
          <w:ins w:id="1" w:author="PEDRO HENRIQUE DA COSTA CANTANHÊDE" w:date="2023-09-20T01:07:00Z"/>
        </w:rPr>
      </w:pPr>
      <w:ins w:id="2" w:author="PEDRO HENRIQUE DA COSTA CANTANHÊDE" w:date="2023-09-20T01:07:00Z">
        <w:r>
          <w:t>As entregas do projeto SCOA são detalhadas no Plano de Projeto e incluem:</w:t>
        </w:r>
      </w:ins>
    </w:p>
    <w:p w14:paraId="408CD1A0" w14:textId="77777777" w:rsidR="00383B51" w:rsidRDefault="00383B51" w:rsidP="00383B51">
      <w:pPr>
        <w:rPr>
          <w:ins w:id="3" w:author="PEDRO HENRIQUE DA COSTA CANTANHÊDE" w:date="2023-09-20T01:07:00Z"/>
        </w:rPr>
      </w:pPr>
    </w:p>
    <w:p w14:paraId="7552C8E7" w14:textId="77777777" w:rsidR="00383B51" w:rsidRDefault="00383B51" w:rsidP="00383B51">
      <w:pPr>
        <w:rPr>
          <w:ins w:id="4" w:author="PEDRO HENRIQUE DA COSTA CANTANHÊDE" w:date="2023-09-20T01:07:00Z"/>
        </w:rPr>
      </w:pPr>
      <w:ins w:id="5" w:author="PEDRO HENRIQUE DA COSTA CANTANHÊDE" w:date="2023-09-20T01:07:00Z">
        <w:r>
          <w:t>Desenvolvimento do sistema SCOA.</w:t>
        </w:r>
      </w:ins>
    </w:p>
    <w:p w14:paraId="03F247B3" w14:textId="77777777" w:rsidR="00383B51" w:rsidRDefault="00383B51" w:rsidP="00383B51">
      <w:pPr>
        <w:rPr>
          <w:ins w:id="6" w:author="PEDRO HENRIQUE DA COSTA CANTANHÊDE" w:date="2023-09-20T01:07:00Z"/>
        </w:rPr>
      </w:pPr>
      <w:ins w:id="7" w:author="PEDRO HENRIQUE DA COSTA CANTANHÊDE" w:date="2023-09-20T01:07:00Z">
        <w:r>
          <w:t>Documentação completa do sistema.</w:t>
        </w:r>
      </w:ins>
    </w:p>
    <w:p w14:paraId="00B54239" w14:textId="77777777" w:rsidR="00383B51" w:rsidRDefault="00383B51" w:rsidP="00383B51">
      <w:pPr>
        <w:rPr>
          <w:ins w:id="8" w:author="PEDRO HENRIQUE DA COSTA CANTANHÊDE" w:date="2023-09-20T01:07:00Z"/>
        </w:rPr>
      </w:pPr>
      <w:ins w:id="9" w:author="PEDRO HENRIQUE DA COSTA CANTANHÊDE" w:date="2023-09-20T01:07:00Z">
        <w:r>
          <w:t>Treinamento dos usuários.</w:t>
        </w:r>
      </w:ins>
    </w:p>
    <w:p w14:paraId="6EA83EE7" w14:textId="44BA2DEB" w:rsidR="00AB6247" w:rsidRDefault="00383B51" w:rsidP="00383B51">
      <w:ins w:id="10" w:author="PEDRO HENRIQUE DA COSTA CANTANHÊDE" w:date="2023-09-20T01:07:00Z">
        <w:r>
          <w:t>Planejado x Realizado:</w:t>
        </w:r>
      </w:ins>
    </w:p>
    <w:p w14:paraId="47820387" w14:textId="77777777" w:rsidR="00AB6247" w:rsidRDefault="00AB6247" w:rsidP="00AB6247">
      <w:pPr>
        <w:pStyle w:val="Ttulo1"/>
      </w:pPr>
      <w:r>
        <w:t xml:space="preserve">Planejado </w:t>
      </w:r>
      <w:proofErr w:type="gramStart"/>
      <w:r>
        <w:t>x Realizado</w:t>
      </w:r>
      <w:proofErr w:type="gramEnd"/>
    </w:p>
    <w:tbl>
      <w:tblPr>
        <w:tblW w:w="853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19"/>
        <w:gridCol w:w="1019"/>
        <w:gridCol w:w="4625"/>
      </w:tblGrid>
      <w:tr w:rsidR="00AB6247" w14:paraId="09AC7968" w14:textId="77777777" w:rsidTr="001E4A39">
        <w:trPr>
          <w:trHeight w:val="329"/>
        </w:trPr>
        <w:tc>
          <w:tcPr>
            <w:tcW w:w="1871" w:type="dxa"/>
            <w:shd w:val="clear" w:color="auto" w:fill="DBE5F1" w:themeFill="accent1" w:themeFillTint="33"/>
            <w:vAlign w:val="center"/>
          </w:tcPr>
          <w:p w14:paraId="61CE2330" w14:textId="77777777" w:rsidR="00AB6247" w:rsidRPr="006973A8" w:rsidRDefault="00AB6247" w:rsidP="00AB6247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Área</w:t>
            </w:r>
          </w:p>
        </w:tc>
        <w:tc>
          <w:tcPr>
            <w:tcW w:w="1019" w:type="dxa"/>
            <w:shd w:val="clear" w:color="auto" w:fill="DBE5F1" w:themeFill="accent1" w:themeFillTint="33"/>
            <w:vAlign w:val="center"/>
          </w:tcPr>
          <w:p w14:paraId="3C28DDC7" w14:textId="77777777"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Planejado</w:t>
            </w:r>
          </w:p>
        </w:tc>
        <w:tc>
          <w:tcPr>
            <w:tcW w:w="1019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06D0E002" w14:textId="77777777"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Realizado</w:t>
            </w:r>
          </w:p>
        </w:tc>
        <w:tc>
          <w:tcPr>
            <w:tcW w:w="4625" w:type="dxa"/>
            <w:shd w:val="clear" w:color="auto" w:fill="DBE5F1" w:themeFill="accent1" w:themeFillTint="33"/>
            <w:vAlign w:val="center"/>
          </w:tcPr>
          <w:p w14:paraId="162E4F7F" w14:textId="77777777"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B6247" w:rsidRPr="00512219" w14:paraId="38754AE1" w14:textId="77777777" w:rsidTr="001E4A39">
        <w:trPr>
          <w:trHeight w:val="305"/>
        </w:trPr>
        <w:tc>
          <w:tcPr>
            <w:tcW w:w="1871" w:type="dxa"/>
            <w:vAlign w:val="center"/>
          </w:tcPr>
          <w:p w14:paraId="38BA3C16" w14:textId="77777777" w:rsidR="00AB6247" w:rsidRPr="006973A8" w:rsidRDefault="00A42DA6" w:rsidP="00AB6247">
            <w:pPr>
              <w:jc w:val="center"/>
              <w:rPr>
                <w:sz w:val="18"/>
                <w:szCs w:val="16"/>
              </w:rPr>
            </w:pPr>
            <w:r w:rsidRPr="006973A8">
              <w:rPr>
                <w:sz w:val="18"/>
                <w:szCs w:val="16"/>
              </w:rPr>
              <w:t>Prazo</w:t>
            </w:r>
          </w:p>
        </w:tc>
        <w:tc>
          <w:tcPr>
            <w:tcW w:w="1019" w:type="dxa"/>
            <w:vAlign w:val="center"/>
          </w:tcPr>
          <w:p w14:paraId="5B9FDF66" w14:textId="2D198D52" w:rsidR="00AB6247" w:rsidRPr="006973A8" w:rsidRDefault="00383B51" w:rsidP="00AB6247">
            <w:pPr>
              <w:jc w:val="center"/>
              <w:rPr>
                <w:sz w:val="18"/>
                <w:szCs w:val="16"/>
              </w:rPr>
            </w:pPr>
            <w:ins w:id="11" w:author="PEDRO HENRIQUE DA COSTA CANTANHÊDE" w:date="2023-09-20T01:08:00Z">
              <w:r w:rsidRPr="00383B51">
                <w:rPr>
                  <w:sz w:val="18"/>
                  <w:szCs w:val="16"/>
                </w:rPr>
                <w:t>R$ 1.000.000,00</w:t>
              </w:r>
            </w:ins>
          </w:p>
        </w:tc>
        <w:tc>
          <w:tcPr>
            <w:tcW w:w="1019" w:type="dxa"/>
            <w:shd w:val="clear" w:color="auto" w:fill="auto"/>
            <w:vAlign w:val="center"/>
          </w:tcPr>
          <w:p w14:paraId="1F4A29DE" w14:textId="0E4FB2E2" w:rsidR="00AB6247" w:rsidRPr="006973A8" w:rsidRDefault="00383B51" w:rsidP="00AB6247">
            <w:pPr>
              <w:jc w:val="center"/>
              <w:rPr>
                <w:sz w:val="18"/>
                <w:szCs w:val="16"/>
              </w:rPr>
            </w:pPr>
            <w:ins w:id="12" w:author="PEDRO HENRIQUE DA COSTA CANTANHÊDE" w:date="2023-09-20T01:08:00Z">
              <w:r w:rsidRPr="00383B51">
                <w:rPr>
                  <w:sz w:val="18"/>
                  <w:szCs w:val="16"/>
                </w:rPr>
                <w:t>R$ 980.000,00</w:t>
              </w:r>
            </w:ins>
          </w:p>
        </w:tc>
        <w:tc>
          <w:tcPr>
            <w:tcW w:w="4625" w:type="dxa"/>
            <w:vAlign w:val="center"/>
          </w:tcPr>
          <w:p w14:paraId="595CB1C7" w14:textId="77777777" w:rsidR="00383B51" w:rsidRPr="00383B51" w:rsidRDefault="00383B51" w:rsidP="00383B51">
            <w:pPr>
              <w:jc w:val="center"/>
              <w:rPr>
                <w:ins w:id="13" w:author="PEDRO HENRIQUE DA COSTA CANTANHÊDE" w:date="2023-09-20T01:08:00Z"/>
                <w:sz w:val="18"/>
                <w:szCs w:val="16"/>
              </w:rPr>
            </w:pPr>
            <w:ins w:id="14" w:author="PEDRO HENRIQUE DA COSTA CANTANHÊDE" w:date="2023-09-20T01:08:00Z">
              <w:r w:rsidRPr="00383B51">
                <w:rPr>
                  <w:sz w:val="18"/>
                  <w:szCs w:val="16"/>
                </w:rPr>
                <w:t>O projeto foi executado dentro do orçamento planejado, com economia de recursos.</w:t>
              </w:r>
            </w:ins>
          </w:p>
          <w:p w14:paraId="7B34ED01" w14:textId="541CF9BB" w:rsidR="00AB6247" w:rsidRPr="006973A8" w:rsidRDefault="00383B51" w:rsidP="00383B51">
            <w:pPr>
              <w:jc w:val="center"/>
              <w:rPr>
                <w:sz w:val="18"/>
                <w:szCs w:val="16"/>
              </w:rPr>
            </w:pPr>
            <w:ins w:id="15" w:author="PEDRO HENRIQUE DA COSTA CANTANHÊDE" w:date="2023-09-20T01:08:00Z">
              <w:r w:rsidRPr="00383B51">
                <w:rPr>
                  <w:sz w:val="18"/>
                  <w:szCs w:val="16"/>
                </w:rPr>
                <w:t>Questões em Aberto:</w:t>
              </w:r>
            </w:ins>
          </w:p>
        </w:tc>
      </w:tr>
      <w:tr w:rsidR="00AB6247" w:rsidRPr="00512219" w14:paraId="03B76FDC" w14:textId="77777777" w:rsidTr="001E4A39">
        <w:trPr>
          <w:trHeight w:val="305"/>
        </w:trPr>
        <w:tc>
          <w:tcPr>
            <w:tcW w:w="1871" w:type="dxa"/>
            <w:vAlign w:val="center"/>
          </w:tcPr>
          <w:p w14:paraId="06C67BF9" w14:textId="77777777" w:rsidR="00AB6247" w:rsidRPr="006973A8" w:rsidRDefault="00A42DA6" w:rsidP="00AB6247">
            <w:pPr>
              <w:jc w:val="center"/>
              <w:rPr>
                <w:sz w:val="18"/>
                <w:szCs w:val="16"/>
              </w:rPr>
            </w:pPr>
            <w:r w:rsidRPr="006973A8">
              <w:rPr>
                <w:sz w:val="18"/>
                <w:szCs w:val="16"/>
              </w:rPr>
              <w:t>Custo</w:t>
            </w:r>
          </w:p>
        </w:tc>
        <w:tc>
          <w:tcPr>
            <w:tcW w:w="1019" w:type="dxa"/>
            <w:vAlign w:val="center"/>
          </w:tcPr>
          <w:p w14:paraId="078EB7F5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933E3D6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14:paraId="26B83434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  <w:tr w:rsidR="00AB6247" w:rsidRPr="00512219" w14:paraId="1C2A1944" w14:textId="77777777" w:rsidTr="001E4A39">
        <w:trPr>
          <w:trHeight w:val="305"/>
        </w:trPr>
        <w:tc>
          <w:tcPr>
            <w:tcW w:w="1871" w:type="dxa"/>
            <w:vAlign w:val="center"/>
          </w:tcPr>
          <w:p w14:paraId="2F4AEA8B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vAlign w:val="center"/>
          </w:tcPr>
          <w:p w14:paraId="6814A2FF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 w14:paraId="7ABDFBEE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14:paraId="6576DDDB" w14:textId="77777777"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617FF1A" w14:textId="77777777" w:rsidR="00F8498F" w:rsidRDefault="00F8498F" w:rsidP="003D377B"/>
    <w:p w14:paraId="584CC27E" w14:textId="77777777" w:rsidR="00383B51" w:rsidRDefault="00383B51" w:rsidP="00383B51">
      <w:pPr>
        <w:rPr>
          <w:ins w:id="16" w:author="PEDRO HENRIQUE DA COSTA CANTANHÊDE" w:date="2023-09-20T01:08:00Z"/>
        </w:rPr>
      </w:pPr>
      <w:ins w:id="17" w:author="PEDRO HENRIQUE DA COSTA CANTANHÊDE" w:date="2023-09-20T01:08:00Z">
        <w:r>
          <w:t>Planejado: 01/03/2022 - 01/11/2022</w:t>
        </w:r>
      </w:ins>
    </w:p>
    <w:p w14:paraId="13CE2EB9" w14:textId="77777777" w:rsidR="00383B51" w:rsidRDefault="00383B51" w:rsidP="00383B51">
      <w:pPr>
        <w:rPr>
          <w:ins w:id="18" w:author="PEDRO HENRIQUE DA COSTA CANTANHÊDE" w:date="2023-09-20T01:08:00Z"/>
        </w:rPr>
      </w:pPr>
      <w:ins w:id="19" w:author="PEDRO HENRIQUE DA COSTA CANTANHÊDE" w:date="2023-09-20T01:08:00Z">
        <w:r>
          <w:t>Realizado: 01/03/2022 - 15/10/2022</w:t>
        </w:r>
      </w:ins>
    </w:p>
    <w:p w14:paraId="31A2412B" w14:textId="362BA2DF" w:rsidR="00AB6247" w:rsidRDefault="00383B51" w:rsidP="00383B51">
      <w:ins w:id="20" w:author="PEDRO HENRIQUE DA COSTA CANTANHÊDE" w:date="2023-09-20T01:08:00Z">
        <w:r>
          <w:t>Comentário: O projeto foi concluído antes do prazo planejad</w:t>
        </w:r>
        <w:r>
          <w:t>o</w:t>
        </w:r>
      </w:ins>
    </w:p>
    <w:p w14:paraId="38AAD55B" w14:textId="77777777" w:rsidR="008843C9" w:rsidRDefault="00F8498F" w:rsidP="00BA55F8">
      <w:pPr>
        <w:pStyle w:val="Ttulo1"/>
      </w:pPr>
      <w:r w:rsidRPr="00F8498F">
        <w:t>Questões em Aberto</w:t>
      </w:r>
    </w:p>
    <w:p w14:paraId="0CC7C985" w14:textId="77777777" w:rsidR="00F8498F" w:rsidRDefault="00F8498F" w:rsidP="006973A8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>s do projeto.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6973A8" w14:paraId="45063462" w14:textId="77777777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14:paraId="678AB567" w14:textId="77777777" w:rsidR="00A42DA6" w:rsidRPr="006973A8" w:rsidRDefault="00A42DA6" w:rsidP="00A42DA6">
            <w:pPr>
              <w:pStyle w:val="Cabealho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4F5E1233" w14:textId="77777777" w:rsidR="00A42DA6" w:rsidRPr="006973A8" w:rsidRDefault="00A42DA6" w:rsidP="00A42DA6">
            <w:pPr>
              <w:pStyle w:val="Cabealho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14:paraId="66ED09F0" w14:textId="77777777" w:rsidR="00A42DA6" w:rsidRPr="006973A8" w:rsidRDefault="00A42DA6" w:rsidP="00A42DA6">
            <w:pPr>
              <w:pStyle w:val="Cabealho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2EA32D1B" w14:textId="77777777" w:rsidR="00A42DA6" w:rsidRPr="006973A8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6973A8" w14:paraId="56400E80" w14:textId="77777777" w:rsidTr="001E4A39">
        <w:tc>
          <w:tcPr>
            <w:tcW w:w="3964" w:type="dxa"/>
            <w:vAlign w:val="center"/>
          </w:tcPr>
          <w:p w14:paraId="1A1469B2" w14:textId="3FB13BD6" w:rsidR="00A42DA6" w:rsidRPr="006973A8" w:rsidRDefault="00383B51" w:rsidP="00A42DA6">
            <w:pPr>
              <w:pStyle w:val="Tabela"/>
              <w:rPr>
                <w:sz w:val="18"/>
              </w:rPr>
            </w:pPr>
            <w:ins w:id="21" w:author="PEDRO HENRIQUE DA COSTA CANTANHÊDE" w:date="2023-09-20T01:08:00Z">
              <w:r w:rsidRPr="00383B51">
                <w:rPr>
                  <w:sz w:val="18"/>
                </w:rPr>
                <w:t>Não há questões em aberto em relação às entregas do projeto. Todos os requisitos foram entregues conforme o planejado.</w:t>
              </w:r>
            </w:ins>
          </w:p>
        </w:tc>
        <w:tc>
          <w:tcPr>
            <w:tcW w:w="1204" w:type="dxa"/>
            <w:vAlign w:val="center"/>
          </w:tcPr>
          <w:p w14:paraId="1C27A031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37393910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294EFCAC" w14:textId="77777777"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6973A8" w14:paraId="6A06571F" w14:textId="77777777" w:rsidTr="001E4A39">
        <w:tc>
          <w:tcPr>
            <w:tcW w:w="3964" w:type="dxa"/>
            <w:vAlign w:val="center"/>
          </w:tcPr>
          <w:p w14:paraId="7279314B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2E65008F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73D34098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0A61EE79" w14:textId="77777777"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6973A8" w14:paraId="3758142C" w14:textId="77777777" w:rsidTr="001E4A39">
        <w:tc>
          <w:tcPr>
            <w:tcW w:w="3964" w:type="dxa"/>
            <w:vAlign w:val="center"/>
          </w:tcPr>
          <w:p w14:paraId="10491ED3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14:paraId="603040F8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36394C67" w14:textId="77777777"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14:paraId="4F34CAE2" w14:textId="77777777"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90AAE2E" w14:textId="77777777" w:rsidR="00B11B27" w:rsidRPr="00727C66" w:rsidRDefault="00B11B27" w:rsidP="00B11B27"/>
    <w:p w14:paraId="39C8FE84" w14:textId="77777777" w:rsidR="00F8498F" w:rsidRDefault="00F8498F" w:rsidP="00F8498F"/>
    <w:p w14:paraId="6ED8E5B1" w14:textId="77777777" w:rsidR="00F8498F" w:rsidRDefault="00F8498F" w:rsidP="00F8498F"/>
    <w:p w14:paraId="11F0AC0B" w14:textId="77777777" w:rsidR="00B11B27" w:rsidRPr="00727C66" w:rsidRDefault="00B11B27" w:rsidP="00B11B27">
      <w:pPr>
        <w:pStyle w:val="Ttulo1"/>
      </w:pPr>
      <w:r w:rsidRPr="00727C66">
        <w:t>Informações adicionais</w:t>
      </w:r>
    </w:p>
    <w:p w14:paraId="5904D578" w14:textId="77777777" w:rsidR="00B11B27" w:rsidRDefault="00B11B27" w:rsidP="00B11B27"/>
    <w:p w14:paraId="297E54A1" w14:textId="77777777" w:rsidR="00B11B27" w:rsidRPr="00B36F73" w:rsidRDefault="00B11B27" w:rsidP="00B11B27"/>
    <w:p w14:paraId="6E817DE0" w14:textId="77777777" w:rsidR="00B11B27" w:rsidRDefault="00B11B27" w:rsidP="00B11B27"/>
    <w:p w14:paraId="78C6EEF6" w14:textId="77777777" w:rsidR="008843C9" w:rsidRDefault="008843C9" w:rsidP="003D377B"/>
    <w:p w14:paraId="02CA457D" w14:textId="77777777" w:rsidR="008843C9" w:rsidRDefault="008843C9" w:rsidP="003D377B"/>
    <w:p w14:paraId="24D8721A" w14:textId="77777777"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4111"/>
        <w:gridCol w:w="1621"/>
        <w:gridCol w:w="1072"/>
      </w:tblGrid>
      <w:tr w:rsidR="008843C9" w:rsidRPr="00C52528" w14:paraId="30FC883A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14:paraId="1E9E10F0" w14:textId="77777777" w:rsidR="008843C9" w:rsidRPr="00C52528" w:rsidRDefault="00F267F3" w:rsidP="00EC69F9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EC69F9">
              <w:rPr>
                <w:b/>
              </w:rPr>
              <w:t>o Projeto</w:t>
            </w:r>
          </w:p>
        </w:tc>
      </w:tr>
      <w:tr w:rsidR="00B11B27" w:rsidRPr="00C52528" w14:paraId="7203259E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14:paraId="6302E605" w14:textId="77777777" w:rsidR="00B11B27" w:rsidRDefault="00B11B27" w:rsidP="00BC6121">
            <w:pPr>
              <w:jc w:val="both"/>
            </w:pPr>
            <w:r w:rsidRPr="00B11B27">
              <w:lastRenderedPageBreak/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Projeto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Pr="00B11B27">
              <w:t>os requisitos.</w:t>
            </w:r>
          </w:p>
          <w:p w14:paraId="013F3C91" w14:textId="77777777"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14:paraId="234A7BDD" w14:textId="77777777" w:rsidTr="00D64645">
        <w:trPr>
          <w:trHeight w:val="315"/>
        </w:trPr>
        <w:tc>
          <w:tcPr>
            <w:tcW w:w="1838" w:type="dxa"/>
            <w:shd w:val="clear" w:color="auto" w:fill="DBE5F1" w:themeFill="accent1" w:themeFillTint="33"/>
            <w:vAlign w:val="center"/>
          </w:tcPr>
          <w:p w14:paraId="7DC71F46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14:paraId="5B07B5FE" w14:textId="77777777"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51DDAAF6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3FF48977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14:paraId="049439D5" w14:textId="77777777" w:rsidTr="00D64645">
        <w:trPr>
          <w:trHeight w:val="379"/>
        </w:trPr>
        <w:tc>
          <w:tcPr>
            <w:tcW w:w="1838" w:type="dxa"/>
            <w:vAlign w:val="center"/>
          </w:tcPr>
          <w:p w14:paraId="7B7E9AC2" w14:textId="77777777"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111" w:type="dxa"/>
          </w:tcPr>
          <w:p w14:paraId="4303FDA3" w14:textId="77777777" w:rsidR="001E4A39" w:rsidRPr="00C52528" w:rsidRDefault="001E4A39" w:rsidP="002D679E"/>
        </w:tc>
        <w:tc>
          <w:tcPr>
            <w:tcW w:w="1621" w:type="dxa"/>
            <w:vAlign w:val="center"/>
          </w:tcPr>
          <w:p w14:paraId="0B26251E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516AADA3" w14:textId="77777777" w:rsidR="001E4A39" w:rsidRPr="00C52528" w:rsidRDefault="001E4A39" w:rsidP="002D679E"/>
        </w:tc>
      </w:tr>
      <w:tr w:rsidR="001E4A39" w:rsidRPr="00C52528" w14:paraId="02F5D1C9" w14:textId="77777777" w:rsidTr="00D64645">
        <w:trPr>
          <w:trHeight w:val="379"/>
        </w:trPr>
        <w:tc>
          <w:tcPr>
            <w:tcW w:w="1838" w:type="dxa"/>
            <w:vAlign w:val="center"/>
          </w:tcPr>
          <w:p w14:paraId="457B5E45" w14:textId="77777777"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111" w:type="dxa"/>
          </w:tcPr>
          <w:p w14:paraId="28DC5842" w14:textId="77777777" w:rsidR="001E4A39" w:rsidRPr="00C52528" w:rsidRDefault="001E4A39" w:rsidP="002D679E"/>
        </w:tc>
        <w:tc>
          <w:tcPr>
            <w:tcW w:w="1621" w:type="dxa"/>
            <w:vAlign w:val="center"/>
          </w:tcPr>
          <w:p w14:paraId="283291A1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37098310" w14:textId="77777777" w:rsidR="001E4A39" w:rsidRPr="00C52528" w:rsidRDefault="001E4A39" w:rsidP="002D679E"/>
        </w:tc>
      </w:tr>
    </w:tbl>
    <w:p w14:paraId="2B7DBEBF" w14:textId="77777777" w:rsidR="008843C9" w:rsidRDefault="008843C9" w:rsidP="008843C9"/>
    <w:p w14:paraId="120B7E1B" w14:textId="77777777"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872C" w14:textId="77777777" w:rsidR="00CB41D8" w:rsidRDefault="00CB41D8" w:rsidP="005E1593">
      <w:r>
        <w:separator/>
      </w:r>
    </w:p>
  </w:endnote>
  <w:endnote w:type="continuationSeparator" w:id="0">
    <w:p w14:paraId="6239A1A0" w14:textId="77777777" w:rsidR="00CB41D8" w:rsidRDefault="00CB41D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541"/>
      <w:gridCol w:w="5302"/>
    </w:tblGrid>
    <w:tr w:rsidR="006419CA" w:rsidRPr="006419CA" w14:paraId="478E586E" w14:textId="77777777" w:rsidTr="005713A0">
      <w:trPr>
        <w:jc w:val="center"/>
      </w:trPr>
      <w:tc>
        <w:tcPr>
          <w:tcW w:w="3541" w:type="dxa"/>
          <w:vAlign w:val="center"/>
        </w:tcPr>
        <w:p w14:paraId="4D644055" w14:textId="77777777" w:rsidR="006419CA" w:rsidRPr="006419CA" w:rsidRDefault="006419CA" w:rsidP="005713A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E4A39">
            <w:rPr>
              <w:noProof/>
              <w:color w:val="244061" w:themeColor="accent1" w:themeShade="80"/>
            </w:rPr>
            <w:t>Termo de Aceite do Projeto ou Fase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A04DC91" w14:textId="77777777" w:rsidR="006419CA" w:rsidRPr="006419CA" w:rsidRDefault="006419CA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48B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48B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48AD41B3" w14:textId="77777777" w:rsidTr="005713A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541" w:type="dxa"/>
              <w:vAlign w:val="center"/>
            </w:tcPr>
            <w:p w14:paraId="3AE33ED1" w14:textId="77777777" w:rsidR="005713A0" w:rsidRPr="006419CA" w:rsidRDefault="005713A0" w:rsidP="005713A0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AED9D03" w14:textId="77777777" w:rsidR="005713A0" w:rsidRPr="006419CA" w:rsidRDefault="00000000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14:paraId="39BE400D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06FE" w14:textId="77777777" w:rsidR="00CB41D8" w:rsidRDefault="00CB41D8" w:rsidP="005E1593">
      <w:r>
        <w:separator/>
      </w:r>
    </w:p>
  </w:footnote>
  <w:footnote w:type="continuationSeparator" w:id="0">
    <w:p w14:paraId="2BAC5C93" w14:textId="77777777" w:rsidR="00CB41D8" w:rsidRDefault="00CB41D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359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867"/>
    </w:tblGrid>
    <w:tr w:rsidR="005713A0" w:rsidRPr="00AD691F" w14:paraId="04370594" w14:textId="77777777" w:rsidTr="006048BE">
      <w:trPr>
        <w:trHeight w:val="567"/>
        <w:jc w:val="center"/>
      </w:trPr>
      <w:tc>
        <w:tcPr>
          <w:tcW w:w="6492" w:type="dxa"/>
          <w:vAlign w:val="center"/>
        </w:tcPr>
        <w:p w14:paraId="417D57D6" w14:textId="77777777" w:rsidR="005713A0" w:rsidRPr="00EC69F9" w:rsidRDefault="005713A0" w:rsidP="005E1593">
          <w:pPr>
            <w:pStyle w:val="Cabealho"/>
            <w:rPr>
              <w:sz w:val="22"/>
            </w:rPr>
          </w:pPr>
          <w:r w:rsidRPr="00EC69F9">
            <w:fldChar w:fldCharType="begin"/>
          </w:r>
          <w:r w:rsidRPr="00EC69F9">
            <w:rPr>
              <w:sz w:val="22"/>
            </w:rPr>
            <w:instrText xml:space="preserve"> TITLE   \* MERGEFORMAT </w:instrText>
          </w:r>
          <w:r w:rsidRPr="00EC69F9">
            <w:fldChar w:fldCharType="separate"/>
          </w:r>
          <w:r w:rsidRPr="00EC69F9">
            <w:rPr>
              <w:sz w:val="22"/>
            </w:rPr>
            <w:t>Termo de Aceite do Projeto ou Fase</w:t>
          </w:r>
          <w:r w:rsidRPr="00EC69F9">
            <w:fldChar w:fldCharType="end"/>
          </w:r>
        </w:p>
      </w:tc>
      <w:tc>
        <w:tcPr>
          <w:tcW w:w="1867" w:type="dxa"/>
          <w:vMerge w:val="restart"/>
          <w:vAlign w:val="center"/>
        </w:tcPr>
        <w:p w14:paraId="009F8ED4" w14:textId="3850BA8C" w:rsidR="005713A0" w:rsidRPr="00AD691F" w:rsidRDefault="00F576C9" w:rsidP="002D679E">
          <w:pPr>
            <w:pStyle w:val="Descrio"/>
            <w:jc w:val="center"/>
          </w:pPr>
          <w:r>
            <w:rPr>
              <w:noProof/>
              <w:lang w:val="pt-BR"/>
            </w:rPr>
            <w:t>Logo da Empresa</w:t>
          </w:r>
        </w:p>
      </w:tc>
    </w:tr>
    <w:tr w:rsidR="005713A0" w:rsidRPr="00A10908" w14:paraId="41ACBA1D" w14:textId="77777777" w:rsidTr="006048BE">
      <w:trPr>
        <w:trHeight w:val="567"/>
        <w:jc w:val="center"/>
      </w:trPr>
      <w:tc>
        <w:tcPr>
          <w:tcW w:w="6492" w:type="dxa"/>
          <w:vAlign w:val="center"/>
        </w:tcPr>
        <w:p w14:paraId="4DDDB8D6" w14:textId="77777777" w:rsidR="005713A0" w:rsidRPr="00EC69F9" w:rsidRDefault="003110CB" w:rsidP="002D679E">
          <w:pPr>
            <w:pStyle w:val="Cabealho"/>
            <w:rPr>
              <w:sz w:val="22"/>
            </w:rPr>
          </w:pPr>
          <w:r w:rsidRPr="00EC69F9">
            <w:fldChar w:fldCharType="begin"/>
          </w:r>
          <w:r w:rsidRPr="00EC69F9">
            <w:rPr>
              <w:sz w:val="22"/>
            </w:rPr>
            <w:instrText xml:space="preserve"> SUBJECT   \* MERGEFORMAT </w:instrText>
          </w:r>
          <w:r w:rsidRPr="00EC69F9">
            <w:fldChar w:fldCharType="separate"/>
          </w:r>
          <w:r w:rsidR="005713A0" w:rsidRPr="00EC69F9">
            <w:rPr>
              <w:sz w:val="22"/>
            </w:rPr>
            <w:t>Nome do Projeto</w:t>
          </w:r>
          <w:r w:rsidRPr="00EC69F9">
            <w:fldChar w:fldCharType="end"/>
          </w:r>
        </w:p>
      </w:tc>
      <w:tc>
        <w:tcPr>
          <w:tcW w:w="1867" w:type="dxa"/>
          <w:vMerge/>
          <w:vAlign w:val="center"/>
        </w:tcPr>
        <w:p w14:paraId="4E08C650" w14:textId="77777777" w:rsidR="005713A0" w:rsidRPr="00A10908" w:rsidRDefault="005713A0" w:rsidP="002D679E">
          <w:pPr>
            <w:pStyle w:val="Cabealho"/>
            <w:rPr>
              <w:b/>
            </w:rPr>
          </w:pPr>
        </w:p>
      </w:tc>
    </w:tr>
  </w:tbl>
  <w:p w14:paraId="1A6CB637" w14:textId="77777777" w:rsidR="005E1593" w:rsidRDefault="005E1593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HENRIQUE DA COSTA CANTANHÊDE">
    <w15:presenceInfo w15:providerId="AD" w15:userId="S::15379233740@cefet-rj.br::c2c9f018-6b90-48cd-a734-993bb7b0f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10CB"/>
    <w:rsid w:val="00331443"/>
    <w:rsid w:val="00341B09"/>
    <w:rsid w:val="0034544C"/>
    <w:rsid w:val="00356299"/>
    <w:rsid w:val="00364423"/>
    <w:rsid w:val="0037313A"/>
    <w:rsid w:val="00383B51"/>
    <w:rsid w:val="003D377B"/>
    <w:rsid w:val="0042609D"/>
    <w:rsid w:val="00472941"/>
    <w:rsid w:val="004B2855"/>
    <w:rsid w:val="004B60F1"/>
    <w:rsid w:val="0055540E"/>
    <w:rsid w:val="005713A0"/>
    <w:rsid w:val="005814A1"/>
    <w:rsid w:val="005E1593"/>
    <w:rsid w:val="005F487B"/>
    <w:rsid w:val="006048BE"/>
    <w:rsid w:val="00605747"/>
    <w:rsid w:val="006419CA"/>
    <w:rsid w:val="00663704"/>
    <w:rsid w:val="006819C1"/>
    <w:rsid w:val="006973A8"/>
    <w:rsid w:val="006A233C"/>
    <w:rsid w:val="006C162B"/>
    <w:rsid w:val="006E71B7"/>
    <w:rsid w:val="00735A91"/>
    <w:rsid w:val="00743E89"/>
    <w:rsid w:val="007A054B"/>
    <w:rsid w:val="007D3FB3"/>
    <w:rsid w:val="007E6433"/>
    <w:rsid w:val="00842903"/>
    <w:rsid w:val="00856360"/>
    <w:rsid w:val="00871E89"/>
    <w:rsid w:val="008843C9"/>
    <w:rsid w:val="008A2F21"/>
    <w:rsid w:val="00990136"/>
    <w:rsid w:val="00A42DA6"/>
    <w:rsid w:val="00AB6247"/>
    <w:rsid w:val="00AC7FD1"/>
    <w:rsid w:val="00AE1992"/>
    <w:rsid w:val="00B11B27"/>
    <w:rsid w:val="00B8620D"/>
    <w:rsid w:val="00BA55F8"/>
    <w:rsid w:val="00BC6121"/>
    <w:rsid w:val="00C52528"/>
    <w:rsid w:val="00CB41D8"/>
    <w:rsid w:val="00CE1FAB"/>
    <w:rsid w:val="00CE2B3B"/>
    <w:rsid w:val="00D37957"/>
    <w:rsid w:val="00D64645"/>
    <w:rsid w:val="00E34C15"/>
    <w:rsid w:val="00EC69F9"/>
    <w:rsid w:val="00F267F3"/>
    <w:rsid w:val="00F576C9"/>
    <w:rsid w:val="00F8498F"/>
    <w:rsid w:val="00FB5A09"/>
    <w:rsid w:val="00FC7F56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79C75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F9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5713A0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5713A0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6973A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73A8"/>
    <w:rPr>
      <w:rFonts w:eastAsia="Times" w:cs="Times New Roman"/>
      <w:sz w:val="16"/>
      <w:szCs w:val="20"/>
      <w:lang w:eastAsia="pt-BR"/>
    </w:rPr>
  </w:style>
  <w:style w:type="paragraph" w:styleId="Reviso">
    <w:name w:val="Revision"/>
    <w:hidden/>
    <w:uiPriority w:val="99"/>
    <w:semiHidden/>
    <w:rsid w:val="00F576C9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E020FE" w:rsidRDefault="00F32082">
          <w:r w:rsidRPr="0057457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E75BE"/>
    <w:rsid w:val="00307B34"/>
    <w:rsid w:val="004A2BC9"/>
    <w:rsid w:val="00783261"/>
    <w:rsid w:val="009F6B0C"/>
    <w:rsid w:val="009F777E"/>
    <w:rsid w:val="00C667D8"/>
    <w:rsid w:val="00C7407C"/>
    <w:rsid w:val="00E020FE"/>
    <w:rsid w:val="00F32082"/>
    <w:rsid w:val="00F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5ABBAF-2FCD-4710-ACA0-94E564A9F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A4416-3B0E-4F31-BC60-EE3756F34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921B7-3AAC-4DE9-A883-109DDD60B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3ddc-e8c3-4270-b8ea-aa5b2517f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37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Aceite do Projeto ou Fase</vt:lpstr>
    </vt:vector>
  </TitlesOfParts>
  <Company>PMO Escritório de Projetos</Company>
  <LinksUpToDate>false</LinksUpToDate>
  <CharactersWithSpaces>1346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do Projeto ou Fase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PEDRO HENRIQUE DA COSTA CANTANHÊDE</cp:lastModifiedBy>
  <cp:revision>17</cp:revision>
  <dcterms:created xsi:type="dcterms:W3CDTF">2014-05-24T12:07:00Z</dcterms:created>
  <dcterms:modified xsi:type="dcterms:W3CDTF">2023-09-20T04:09:00Z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